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0" w:afterAutospacing="0" w:line="360" w:lineRule="atLeast"/>
        <w:rPr>
          <w:ins w:id="0" w:author="mirror night" w:date="2022-07-22T10:27:10Z"/>
          <w:rFonts w:hint="eastAsia" w:ascii="Arial" w:hAnsi="Arial" w:eastAsia="SimSun" w:cs="Arial"/>
          <w:b/>
          <w:bCs/>
          <w:color w:val="333333"/>
          <w:lang w:val="en-US" w:eastAsia="zh-Hans"/>
        </w:rPr>
      </w:pPr>
      <w:ins w:id="1" w:author="mirror night" w:date="2022-07-22T10:27:26Z">
        <w:r>
          <w:rPr>
            <w:rFonts w:hint="eastAsia" w:ascii="Arial" w:hAnsi="Arial" w:cs="Arial"/>
            <w:b/>
            <w:bCs/>
            <w:color w:val="333333"/>
            <w:lang w:val="en-US" w:eastAsia="zh-Hans"/>
          </w:rPr>
          <w:t>第一段</w:t>
        </w:r>
      </w:ins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第一章：华为的崛起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  <w:u w:val="single"/>
        </w:rPr>
        <w:t>在乘用车领域</w:t>
      </w:r>
      <w:ins w:id="2" w:author="mirror night" w:date="2021-12-23T17:29:53Z">
        <w:r>
          <w:rPr>
            <w:rFonts w:hint="eastAsia" w:ascii="Arial" w:hAnsi="Arial" w:cs="Arial"/>
            <w:color w:val="333333"/>
            <w:u w:val="single"/>
            <w:lang w:val="en-US" w:eastAsia="zh-Hans"/>
          </w:rPr>
          <w:t>增加</w:t>
        </w:r>
      </w:ins>
      <w:ins w:id="3" w:author="mirror night" w:date="2021-12-23T17:29:54Z">
        <w:r>
          <w:rPr>
            <w:rFonts w:hint="default" w:ascii="Arial" w:hAnsi="Arial" w:cs="Arial"/>
            <w:color w:val="333333"/>
            <w:u w:val="single"/>
            <w:lang w:eastAsia="zh-Hans"/>
          </w:rPr>
          <w:t>2</w:t>
        </w:r>
      </w:ins>
      <w:r>
        <w:rPr>
          <w:rFonts w:ascii="Arial" w:hAnsi="Arial" w:cs="Arial"/>
          <w:color w:val="333333"/>
          <w:u w:val="single"/>
        </w:rPr>
        <w:t>，预计到</w:t>
      </w:r>
      <w:del w:id="4" w:author="mirror night" w:date="2021-12-23T17:30:07Z">
        <w:r>
          <w:rPr>
            <w:rFonts w:ascii="Arial" w:hAnsi="Arial" w:cs="Arial"/>
            <w:color w:val="333333"/>
            <w:u w:val="single"/>
          </w:rPr>
          <w:delText>2025</w:delText>
        </w:r>
      </w:del>
      <w:r>
        <w:rPr>
          <w:rFonts w:ascii="Arial" w:hAnsi="Arial" w:cs="Arial"/>
          <w:color w:val="333333"/>
          <w:u w:val="single"/>
        </w:rPr>
        <w:t>年智能驾驶</w:t>
      </w:r>
      <w:commentRangeStart w:id="0"/>
      <w:r>
        <w:rPr>
          <w:rFonts w:ascii="Arial" w:hAnsi="Arial" w:cs="Arial"/>
          <w:color w:val="333333"/>
          <w:u w:val="single"/>
        </w:rPr>
        <w:t>汽车</w:t>
      </w:r>
      <w:commentRangeEnd w:id="0"/>
      <w:r>
        <w:rPr>
          <w:u w:val="single"/>
        </w:rPr>
        <w:commentReference w:id="0"/>
      </w:r>
      <w:r>
        <w:rPr>
          <w:rFonts w:ascii="Arial" w:hAnsi="Arial" w:cs="Arial"/>
          <w:color w:val="333333"/>
          <w:u w:val="single"/>
        </w:rPr>
        <w:t>销量将超过800万辆，市场巨大。在商用及专用车领域，全国有300多座露天煤矿、50多个沿海港口、40多个智能网联示范区有智能驾驶车辆需求</w:t>
      </w:r>
      <w:r>
        <w:rPr>
          <w:rFonts w:ascii="Arial" w:hAnsi="Arial" w:cs="Arial"/>
          <w:color w:val="333333"/>
        </w:rPr>
        <w:t>。”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ins w:id="5" w:author="mirror night" w:date="2022-07-21T16:04:47Z"/>
          <w:rFonts w:hint="default" w:ascii="Arial" w:hAnsi="Arial" w:cs="Arial"/>
          <w:color w:val="333333"/>
        </w:rPr>
      </w:pPr>
      <w:r>
        <w:rPr>
          <w:rFonts w:ascii="Arial" w:hAnsi="Arial" w:cs="Arial"/>
          <w:color w:val="333333"/>
        </w:rPr>
        <w:t>12月21日，2021华为智能汽车解决方案生态论坛在线上举行，华为智能汽车解决方案BU MDC领域总经理李振亚发布了华为对未来智能驾驶汽车市场的最新研判</w:t>
      </w:r>
      <w:r>
        <w:rPr>
          <w:rFonts w:hint="eastAsia" w:ascii="Arial" w:hAnsi="Arial" w:cs="Arial"/>
          <w:color w:val="333333"/>
        </w:rPr>
        <w:t>。</w:t>
      </w:r>
      <w:ins w:id="6" w:author="mirror night" w:date="2022-07-11T17:15:53Z">
        <w:r>
          <w:rPr>
            <w:rFonts w:hint="default" w:ascii="Arial" w:hAnsi="Arial" w:cs="Arial"/>
            <w:color w:val="333333"/>
          </w:rPr>
          <w:t xml:space="preserve"> </w:t>
        </w:r>
      </w:ins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hint="eastAsia" w:ascii="Arial" w:hAnsi="Arial" w:eastAsia="SimSun" w:cs="Arial"/>
          <w:color w:val="333333"/>
          <w:lang w:val="en-US" w:eastAsia="zh-Hans"/>
        </w:rPr>
      </w:pPr>
      <w:ins w:id="7" w:author="mirror night" w:date="2022-07-21T16:04:49Z">
        <w:r>
          <w:rPr>
            <w:rFonts w:hint="eastAsia" w:ascii="Arial" w:hAnsi="Arial" w:cs="Arial"/>
            <w:color w:val="333333"/>
            <w:lang w:val="en-US" w:eastAsia="zh-Hans"/>
          </w:rPr>
          <w:t>你好</w:t>
        </w:r>
      </w:ins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第二章：华为的新胜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在这个线上会议中，华为发布了“2021年度华为智能汽车解决方案优秀合作伙伴”名单，共</w:t>
      </w:r>
      <w:r>
        <w:rPr>
          <w:rFonts w:ascii="Arial" w:hAnsi="Arial" w:cs="Arial"/>
          <w:color w:val="333333"/>
          <w:u w:val="none"/>
        </w:rPr>
        <w:t>计57家合作</w:t>
      </w:r>
      <w:r>
        <w:rPr>
          <w:rFonts w:ascii="Arial" w:hAnsi="Arial" w:cs="Arial"/>
          <w:color w:val="333333"/>
        </w:rPr>
        <w:t>伙伴获奖。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ins w:id="8" w:author="mirror night" w:date="2022-07-22T10:27:29Z"/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A股市场上，获奖的华为合作伙伴主要有，上声电子“20CM”涨停，德赛西威“10CM”涨停，东箭科技上涨8.8%，光峰科技上涨6.57%，中科创达、浙江世宝涨4%。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eastAsia="SimSun" w:cs="Arial"/>
          <w:color w:val="333333"/>
          <w:lang w:val="en-US" w:eastAsia="zh-Hans"/>
        </w:rPr>
      </w:pPr>
      <w:ins w:id="9" w:author="mirror night" w:date="2022-07-22T10:27:42Z">
        <w:r>
          <w:rPr>
            <w:rFonts w:hint="eastAsia" w:ascii="Arial" w:hAnsi="Arial" w:cs="Arial"/>
            <w:color w:val="333333"/>
            <w:lang w:val="en-US" w:eastAsia="zh-Hans"/>
          </w:rPr>
          <w:t>新增</w:t>
        </w:r>
      </w:ins>
      <w:ins w:id="10" w:author="mirror night" w:date="2022-07-22T10:27:43Z">
        <w:r>
          <w:rPr>
            <w:rFonts w:hint="eastAsia" w:ascii="Arial" w:hAnsi="Arial" w:cs="Arial"/>
            <w:color w:val="333333"/>
            <w:lang w:val="en-US" w:eastAsia="zh-Hans"/>
          </w:rPr>
          <w:t>段落</w:t>
        </w:r>
      </w:ins>
      <w:bookmarkStart w:id="0" w:name="_GoBack"/>
      <w:bookmarkEnd w:id="0"/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德赛西威成为华为的合作伙伴，星空君还是挺吃惊的，因为从二者的产品线来说，应该是竞争对手。德赛西威做的自动驾驶、芯片等业务，都是华为的重点布局。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第三章：华为强势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二者合作的什么呢？查了一下双方签署的合作协议：全场景智慧出行生态解决方案合作协议，围绕HiCar解决方案平台级合作、测试能力共建、车载生态联合创新等方面建立深度合作项目。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也就是说，在德赛西威的车机上，落地HiCar等，主要是软件和生态合作。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但是从硬件来说，是实打实的竞争对手。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第四章：</w:t>
      </w:r>
      <w:r>
        <w:rPr>
          <w:rFonts w:ascii="Arial" w:hAnsi="Arial" w:cs="Arial"/>
          <w:b/>
          <w:bCs/>
          <w:color w:val="333333"/>
        </w:rPr>
        <w:t>东箭科技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东箭智能的智能座舱产品计划矩阵分为：电动舒适模块（电动门、电动尾门、电吸锁、电动座椅等）、智能安全模块（安全检测、碰撞预警等）、智能健康模块（空气净化器、车内生命监测等）等模块。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公司和华为的合作，也是智能座舱范畴。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rror night" w:date="2021-12-23T17:30:18Z" w:initials="">
    <w:p w14:paraId="AFC51F9D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品牌</w:t>
      </w:r>
      <w:r>
        <w:rPr>
          <w:rFonts w:hint="default"/>
          <w:lang w:eastAsia="zh-Hans"/>
        </w:rPr>
        <w:t>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AFC51F9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rror night">
    <w15:presenceInfo w15:providerId="WPS Office" w15:userId="14870462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B8"/>
    <w:rsid w:val="001C3538"/>
    <w:rsid w:val="00382CE7"/>
    <w:rsid w:val="007860B8"/>
    <w:rsid w:val="007A1E67"/>
    <w:rsid w:val="00992BC5"/>
    <w:rsid w:val="00A15E9F"/>
    <w:rsid w:val="00BB619D"/>
    <w:rsid w:val="3BC31021"/>
    <w:rsid w:val="3EFF1853"/>
    <w:rsid w:val="5FDF53CE"/>
    <w:rsid w:val="6EDF48B1"/>
    <w:rsid w:val="737F5DBC"/>
    <w:rsid w:val="7ABA3981"/>
    <w:rsid w:val="7ABD331B"/>
    <w:rsid w:val="7BFE0B37"/>
    <w:rsid w:val="7E7D897F"/>
    <w:rsid w:val="7F6E0AD1"/>
    <w:rsid w:val="7FBEB14D"/>
    <w:rsid w:val="BBBFBF17"/>
    <w:rsid w:val="CEBE7A2F"/>
    <w:rsid w:val="EF4FBDB1"/>
    <w:rsid w:val="EFCE85DA"/>
    <w:rsid w:val="F9D2EC88"/>
    <w:rsid w:val="FB8E31E5"/>
    <w:rsid w:val="FBE714C1"/>
    <w:rsid w:val="FF4B1650"/>
    <w:rsid w:val="FFD9A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570</Characters>
  <Lines>4</Lines>
  <Paragraphs>1</Paragraphs>
  <ScaleCrop>false</ScaleCrop>
  <LinksUpToDate>false</LinksUpToDate>
  <CharactersWithSpaces>669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2021-12-24T02:58:00Z</dcterms:created>
  <dc:creator>taofanmeng</dc:creator>
  <cp:lastModifiedBy>huangxingzhou</cp:lastModifiedBy>
  <dcterms:modified xsi:type="dcterms:W3CDTF">2022-07-22T10:27:46Z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