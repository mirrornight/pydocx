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hd w:val="clear" w:color="auto" w:fill="FFFFFF"/>
        <w:spacing w:before="0" w:beforeAutospacing="0" w:after="0" w:afterAutospacing="0" w:line="360" w:lineRule="atLeast"/>
        <w:rPr>
          <w:rFonts w:hint="eastAsia" w:ascii="Arial" w:hAnsi="Arial" w:cs="Arial"/>
          <w:b/>
          <w:bCs/>
          <w:color w:val="333333"/>
        </w:rPr>
      </w:pPr>
      <w:r>
        <w:rPr>
          <w:rFonts w:hint="eastAsia" w:ascii="Arial" w:hAnsi="Arial" w:cs="Arial"/>
          <w:b/>
          <w:bCs/>
          <w:color w:val="333333"/>
        </w:rPr>
        <w:t>第一章：华为的崛起</w:t>
      </w:r>
    </w:p>
    <w:p>
      <w:pPr>
        <w:pStyle w:val="2"/>
        <w:shd w:val="clear" w:color="auto" w:fill="FFFFFF"/>
        <w:spacing w:before="0" w:beforeAutospacing="0" w:after="0" w:afterAutospacing="0" w:line="360" w:lineRule="atLeast"/>
        <w:ind w:firstLine="42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“在乘用车领域，预计到2025年智能驾驶汽车销量将超过800万辆，市场巨大。在商用及专用车领域，全国有300多座露天煤矿、50多个沿海港口、40多个智能网联示范区有智能驾驶车辆需求。”</w:t>
      </w:r>
    </w:p>
    <w:p>
      <w:pPr>
        <w:pStyle w:val="2"/>
        <w:shd w:val="clear" w:color="auto" w:fill="FFFFFF"/>
        <w:spacing w:before="0" w:beforeAutospacing="0" w:after="0" w:afterAutospacing="0" w:line="360" w:lineRule="atLeast"/>
        <w:ind w:firstLine="420"/>
        <w:rPr>
          <w:rFonts w:hint="eastAsia" w:ascii="Arial" w:hAnsi="Arial" w:cs="Arial"/>
          <w:color w:val="333333"/>
        </w:rPr>
      </w:pPr>
      <w:r>
        <w:rPr>
          <w:rFonts w:ascii="Arial" w:hAnsi="Arial" w:cs="Arial"/>
          <w:color w:val="333333"/>
        </w:rPr>
        <w:t>12月21日，2021华为智能汽车解决方案生态论坛在线上举行，华为智能汽车解决方案BU MDC领域总经理李振亚发布了华为对未来智能驾驶汽车市场的最新研判</w:t>
      </w:r>
      <w:r>
        <w:rPr>
          <w:rFonts w:hint="eastAsia" w:ascii="Arial" w:hAnsi="Arial" w:cs="Arial"/>
          <w:color w:val="333333"/>
        </w:rPr>
        <w:t>。</w:t>
      </w:r>
    </w:p>
    <w:p>
      <w:pPr>
        <w:pStyle w:val="2"/>
        <w:shd w:val="clear" w:color="auto" w:fill="FFFFFF"/>
        <w:spacing w:before="0" w:beforeAutospacing="0" w:after="0" w:afterAutospacing="0" w:line="360" w:lineRule="atLeast"/>
        <w:ind w:firstLine="420"/>
        <w:rPr>
          <w:rFonts w:hint="eastAsia" w:ascii="Arial" w:hAnsi="Arial" w:cs="Arial"/>
          <w:color w:val="333333"/>
        </w:rPr>
      </w:pPr>
    </w:p>
    <w:tbl>
      <w:tblPr>
        <w:tblStyle w:val="4"/>
        <w:tblW w:w="8498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33"/>
        <w:gridCol w:w="4165"/>
      </w:tblGrid>
      <w:tr>
        <w:trPr>
          <w:trHeight w:val="613" w:hRule="atLeast"/>
          <w:jc w:val="center"/>
        </w:trPr>
        <w:tc>
          <w:tcPr>
            <w:tcW w:w="43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SimSun" w:cs="SimSun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SimSun" w:cs="SimSun"/>
                <w:color w:val="000000"/>
                <w:kern w:val="0"/>
                <w:sz w:val="28"/>
                <w:szCs w:val="28"/>
              </w:rPr>
              <w:t>付款</w:t>
            </w:r>
            <w:del w:id="0" w:author="mirror night" w:date="2022-06-28T19:25:12Z">
              <w:r>
                <w:rPr>
                  <w:rFonts w:hint="eastAsia" w:ascii="Times New Roman" w:hAnsi="Times New Roman" w:eastAsia="SimSun" w:cs="SimSun"/>
                  <w:color w:val="000000"/>
                  <w:kern w:val="0"/>
                  <w:sz w:val="28"/>
                  <w:szCs w:val="28"/>
                </w:rPr>
                <w:delText>户</w:delText>
              </w:r>
            </w:del>
            <w:r>
              <w:rPr>
                <w:rFonts w:hint="eastAsia" w:ascii="Times New Roman" w:hAnsi="Times New Roman" w:eastAsia="SimSun" w:cs="SimSun"/>
                <w:color w:val="000000"/>
                <w:kern w:val="0"/>
                <w:sz w:val="28"/>
                <w:szCs w:val="28"/>
              </w:rPr>
              <w:t>名：</w:t>
            </w:r>
          </w:p>
        </w:tc>
        <w:tc>
          <w:tcPr>
            <w:tcW w:w="41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SimSun" w:cs="SimSun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SimSun" w:cs="SimSun"/>
                <w:color w:val="000000"/>
                <w:kern w:val="0"/>
                <w:sz w:val="28"/>
                <w:szCs w:val="28"/>
              </w:rPr>
              <w:t>收款</w:t>
            </w:r>
            <w:ins w:id="1" w:author="mirror night" w:date="2022-06-28T19:25:22Z">
              <w:r>
                <w:rPr>
                  <w:rFonts w:hint="eastAsia" w:ascii="Times New Roman" w:hAnsi="Times New Roman" w:eastAsia="SimSun" w:cs="SimSun"/>
                  <w:color w:val="000000"/>
                  <w:kern w:val="0"/>
                  <w:sz w:val="28"/>
                  <w:szCs w:val="28"/>
                  <w:lang w:val="en-US" w:eastAsia="zh-Hans"/>
                </w:rPr>
                <w:t>真假</w:t>
              </w:r>
            </w:ins>
            <w:r>
              <w:rPr>
                <w:rFonts w:hint="eastAsia" w:ascii="Times New Roman" w:hAnsi="Times New Roman" w:eastAsia="SimSun" w:cs="SimSun"/>
                <w:color w:val="000000"/>
                <w:kern w:val="0"/>
                <w:sz w:val="28"/>
                <w:szCs w:val="28"/>
              </w:rPr>
              <w:t>户名：</w:t>
            </w:r>
          </w:p>
        </w:tc>
      </w:tr>
      <w:tr>
        <w:trPr>
          <w:trHeight w:val="606" w:hRule="atLeast"/>
          <w:jc w:val="center"/>
        </w:trPr>
        <w:tc>
          <w:tcPr>
            <w:tcW w:w="433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SimSun" w:cs="SimSun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SimSun" w:cs="SimSun"/>
                <w:color w:val="000000"/>
                <w:kern w:val="0"/>
                <w:sz w:val="28"/>
                <w:szCs w:val="28"/>
              </w:rPr>
              <w:t>付款账号：</w:t>
            </w:r>
          </w:p>
        </w:tc>
        <w:tc>
          <w:tcPr>
            <w:tcW w:w="41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SimSun" w:cs="SimSun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SimSun" w:cs="SimSun"/>
                <w:color w:val="000000"/>
                <w:kern w:val="0"/>
                <w:sz w:val="28"/>
                <w:szCs w:val="28"/>
              </w:rPr>
              <w:t>收款账号：</w:t>
            </w:r>
          </w:p>
        </w:tc>
      </w:tr>
      <w:tr>
        <w:trPr>
          <w:trHeight w:val="614" w:hRule="atLeast"/>
          <w:jc w:val="center"/>
        </w:trPr>
        <w:tc>
          <w:tcPr>
            <w:tcW w:w="433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SimSun" w:cs="SimSun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SimSun" w:cs="SimSun"/>
                <w:color w:val="000000"/>
                <w:kern w:val="0"/>
                <w:sz w:val="28"/>
                <w:szCs w:val="28"/>
              </w:rPr>
              <w:t>开户行：</w:t>
            </w:r>
          </w:p>
        </w:tc>
        <w:tc>
          <w:tcPr>
            <w:tcW w:w="41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SimSun" w:cs="SimSun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SimSun" w:cs="SimSun"/>
                <w:color w:val="000000"/>
                <w:kern w:val="0"/>
                <w:sz w:val="28"/>
                <w:szCs w:val="28"/>
              </w:rPr>
              <w:t>开户行：</w:t>
            </w:r>
          </w:p>
        </w:tc>
      </w:tr>
      <w:tr>
        <w:trPr>
          <w:trHeight w:val="622" w:hRule="atLeast"/>
          <w:jc w:val="center"/>
        </w:trPr>
        <w:tc>
          <w:tcPr>
            <w:tcW w:w="433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SimSun" w:cs="SimSun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SimSun" w:cs="SimSun"/>
                <w:color w:val="000000"/>
                <w:kern w:val="0"/>
                <w:sz w:val="28"/>
                <w:szCs w:val="28"/>
              </w:rPr>
              <w:t>大写金额：</w:t>
            </w:r>
          </w:p>
        </w:tc>
        <w:tc>
          <w:tcPr>
            <w:tcW w:w="41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SimSun" w:cs="SimSun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SimSun" w:cs="SimSun"/>
                <w:color w:val="000000"/>
                <w:kern w:val="0"/>
                <w:sz w:val="28"/>
                <w:szCs w:val="28"/>
              </w:rPr>
              <w:t>小写金额：</w:t>
            </w:r>
          </w:p>
        </w:tc>
      </w:tr>
      <w:tr>
        <w:trPr>
          <w:trHeight w:val="622" w:hRule="atLeast"/>
          <w:jc w:val="center"/>
        </w:trPr>
        <w:tc>
          <w:tcPr>
            <w:tcW w:w="8498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SimSun" w:cs="SimSun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SimSun" w:cs="SimSun"/>
                <w:color w:val="000000"/>
                <w:kern w:val="0"/>
                <w:sz w:val="28"/>
                <w:szCs w:val="28"/>
              </w:rPr>
              <w:t>划款方</w:t>
            </w:r>
            <w:ins w:id="2" w:author="mirror night" w:date="2022-06-30T11:50:20Z">
              <w:r>
                <w:rPr>
                  <w:rFonts w:hint="eastAsia" w:ascii="Times New Roman" w:hAnsi="Times New Roman" w:eastAsia="SimSun" w:cs="SimSun"/>
                  <w:color w:val="000000"/>
                  <w:kern w:val="0"/>
                  <w:sz w:val="28"/>
                  <w:szCs w:val="28"/>
                  <w:lang w:val="en-US" w:eastAsia="zh-Hans"/>
                </w:rPr>
                <w:t>飞飞飞飞飞</w:t>
              </w:r>
            </w:ins>
            <w:r>
              <w:rPr>
                <w:rFonts w:hint="eastAsia" w:ascii="Times New Roman" w:hAnsi="Times New Roman" w:eastAsia="SimSun" w:cs="SimSun"/>
                <w:color w:val="000000"/>
                <w:kern w:val="0"/>
                <w:sz w:val="28"/>
                <w:szCs w:val="28"/>
              </w:rPr>
              <w:t>式：</w:t>
            </w:r>
            <w:r>
              <w:rPr>
                <w:rFonts w:ascii="Times New Roman" w:hAnsi="Times New Roman" w:eastAsia="SimSun" w:cs="SimSun"/>
                <w:color w:val="000000"/>
                <w:kern w:val="0"/>
                <w:sz w:val="28"/>
                <w:szCs w:val="28"/>
              </w:rPr>
              <w:t xml:space="preserve">    支</w:t>
            </w:r>
            <w:del w:id="3" w:author="mirror night" w:date="2022-06-30T11:50:26Z">
              <w:bookmarkStart w:id="0" w:name="_GoBack"/>
              <w:bookmarkEnd w:id="0"/>
              <w:r>
                <w:rPr>
                  <w:rFonts w:ascii="Times New Roman" w:hAnsi="Times New Roman" w:eastAsia="SimSun" w:cs="SimSun"/>
                  <w:color w:val="000000"/>
                  <w:kern w:val="0"/>
                  <w:sz w:val="28"/>
                  <w:szCs w:val="28"/>
                </w:rPr>
                <w:delText>付</w:delText>
              </w:r>
            </w:del>
            <w:r>
              <w:rPr>
                <w:rFonts w:ascii="Times New Roman" w:hAnsi="Times New Roman" w:eastAsia="SimSun" w:cs="SimSun"/>
                <w:color w:val="000000"/>
                <w:kern w:val="0"/>
                <w:sz w:val="28"/>
                <w:szCs w:val="28"/>
              </w:rPr>
              <w:t xml:space="preserve">系统（ ）  </w:t>
            </w:r>
          </w:p>
        </w:tc>
      </w:tr>
      <w:tr>
        <w:trPr>
          <w:trHeight w:val="1381" w:hRule="atLeast"/>
          <w:jc w:val="center"/>
        </w:trPr>
        <w:tc>
          <w:tcPr>
            <w:tcW w:w="849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Times New Roman" w:hAnsi="Times New Roman" w:eastAsia="SimSun" w:cs="SimSun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SimSun" w:cs="SimSun"/>
                <w:color w:val="000000"/>
                <w:kern w:val="0"/>
                <w:sz w:val="28"/>
                <w:szCs w:val="28"/>
              </w:rPr>
              <w:t>用途及备注：</w:t>
            </w:r>
          </w:p>
          <w:p>
            <w:pPr>
              <w:widowControl/>
              <w:jc w:val="left"/>
              <w:rPr>
                <w:rFonts w:ascii="Times New Roman" w:hAnsi="Times New Roman" w:eastAsia="SimSun" w:cs="SimSun"/>
                <w:color w:val="000000"/>
                <w:kern w:val="0"/>
                <w:sz w:val="28"/>
                <w:szCs w:val="28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Arial Narrow">
    <w:panose1 w:val="020B07060202020A0204"/>
    <w:charset w:val="00"/>
    <w:family w:val="swiss"/>
    <w:pitch w:val="default"/>
    <w:sig w:usb0="00000287" w:usb1="00000800" w:usb2="00000000" w:usb3="00000000" w:csb0="2000009F" w:csb1="DFD70000"/>
  </w:font>
  <w:font w:name="仿宋_GB2312">
    <w:altName w:val="方正仿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altName w:val="方正仿宋_GB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MingLiU">
    <w:altName w:val="宋体-繁"/>
    <w:panose1 w:val="02010609000101010101"/>
    <w:charset w:val="88"/>
    <w:family w:val="modern"/>
    <w:pitch w:val="default"/>
    <w:sig w:usb0="00000000" w:usb1="00000000" w:usb2="00000016" w:usb3="00000000" w:csb0="00100001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imSun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mirror night">
    <w15:presenceInfo w15:providerId="WPS Office" w15:userId="148704625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bordersDoNotSurroundHeader w:val="1"/>
  <w:bordersDoNotSurroundFooter w:val="1"/>
  <w:trackRevisions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0B8"/>
    <w:rsid w:val="001C3538"/>
    <w:rsid w:val="00382CE7"/>
    <w:rsid w:val="007860B8"/>
    <w:rsid w:val="007A1E67"/>
    <w:rsid w:val="00992BC5"/>
    <w:rsid w:val="00A15E9F"/>
    <w:rsid w:val="00BB619D"/>
    <w:rsid w:val="3EFAA185"/>
    <w:rsid w:val="4EA73582"/>
    <w:rsid w:val="6FFDB350"/>
    <w:rsid w:val="73F2E691"/>
    <w:rsid w:val="96FF12F1"/>
    <w:rsid w:val="BDFCB2A2"/>
    <w:rsid w:val="E7792FA8"/>
    <w:rsid w:val="EFF78118"/>
    <w:rsid w:val="F717F024"/>
    <w:rsid w:val="FB7750F4"/>
    <w:rsid w:val="FEB74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100</Words>
  <Characters>570</Characters>
  <Lines>4</Lines>
  <Paragraphs>1</Paragraphs>
  <ScaleCrop>false</ScaleCrop>
  <LinksUpToDate>false</LinksUpToDate>
  <CharactersWithSpaces>669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2021-12-23T10:58:00Z</dcterms:created>
  <dc:creator>taofanmeng</dc:creator>
  <cp:lastModifiedBy>huangxingzhou</cp:lastModifiedBy>
  <dcterms:modified xsi:type="dcterms:W3CDTF">2022-06-30T11:50:30Z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