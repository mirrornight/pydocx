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“在乘用车领域，预计到2025年智能驾驶汽车销量将超过800万辆，市场巨大。在商用及专用车领域，全国有300多座露天煤矿、50多个沿海港口、40多个智能网联示范区有智能驾驶车辆需求。”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</w:p>
    <w:tbl>
      <w:tblPr>
        <w:tblStyle w:val="5"/>
        <w:tblW w:w="8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4165"/>
      </w:tblGrid>
      <w:tr>
        <w:trPr>
          <w:trHeight w:val="613" w:hRule="atLeast"/>
          <w:jc w:val="center"/>
        </w:trPr>
        <w:tc>
          <w:tcPr>
            <w:tcW w:w="4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</w:t>
            </w:r>
            <w:commentRangeStart w:id="0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户名</w:t>
            </w:r>
            <w:commentRangeEnd w:id="0"/>
            <w:r>
              <w:commentReference w:id="0"/>
            </w: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4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ins w:id="0" w:author="mirror night" w:date="2022-07-26T15:28:25Z"/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收款户名：</w:t>
            </w:r>
          </w:p>
          <w:p>
            <w:pPr>
              <w:widowControl/>
              <w:jc w:val="left"/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ins w:id="1" w:author="mirror night" w:date="2022-07-26T15:28:26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n</w:t>
              </w:r>
            </w:ins>
            <w:ins w:id="2" w:author="mirror night" w:date="2022-07-26T15:28:27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ihao</w:t>
              </w:r>
            </w:ins>
            <w:ins w:id="3" w:author="mirror night" w:date="2022-07-26T15:28:29Z">
              <w:r>
                <w:rPr>
                  <w:rFonts w:hint="default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t>1</w:t>
              </w:r>
            </w:ins>
            <w:bookmarkStart w:id="0" w:name="_GoBack"/>
            <w:bookmarkEnd w:id="0"/>
          </w:p>
        </w:tc>
      </w:tr>
      <w:tr>
        <w:trPr>
          <w:trHeight w:val="606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付款账号：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收款账号：</w:t>
            </w:r>
          </w:p>
        </w:tc>
      </w:tr>
      <w:tr>
        <w:trPr>
          <w:trHeight w:val="614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开户行：</w:t>
            </w:r>
          </w:p>
        </w:tc>
      </w:tr>
      <w:tr>
        <w:trPr>
          <w:trHeight w:val="622" w:hRule="atLeast"/>
          <w:jc w:val="center"/>
        </w:trPr>
        <w:tc>
          <w:tcPr>
            <w:tcW w:w="43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大写金额：</w:t>
            </w:r>
          </w:p>
        </w:tc>
        <w:tc>
          <w:tcPr>
            <w:tcW w:w="4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小写金额：</w:t>
            </w:r>
          </w:p>
        </w:tc>
      </w:tr>
      <w:tr>
        <w:trPr>
          <w:trHeight w:val="622" w:hRule="atLeast"/>
          <w:jc w:val="center"/>
        </w:trPr>
        <w:tc>
          <w:tcPr>
            <w:tcW w:w="84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划款</w:t>
            </w:r>
            <w:commentRangeStart w:id="1"/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方</w:t>
            </w:r>
            <w:commentRangeEnd w:id="1"/>
            <w:r>
              <w:commentReference w:id="1"/>
            </w:r>
            <w:del w:id="4" w:author="mirror night" w:date="2022-06-30T11:49:38Z">
              <w:r>
                <w:rPr>
                  <w:rFonts w:hint="eastAsia"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式</w:delText>
              </w:r>
            </w:del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    支付</w:t>
            </w:r>
            <w:del w:id="5" w:author="mirror night" w:date="2022-06-30T11:49:40Z">
              <w:r>
                <w:rPr>
                  <w:rFonts w:ascii="Times New Roman" w:hAnsi="Times New Roman" w:eastAsia="SimSun" w:cs="SimSun"/>
                  <w:color w:val="000000"/>
                  <w:kern w:val="0"/>
                  <w:sz w:val="28"/>
                  <w:szCs w:val="28"/>
                </w:rPr>
                <w:delText>系</w:delText>
              </w:r>
            </w:del>
            <w:r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 xml:space="preserve">统（ ）  </w:t>
            </w:r>
          </w:p>
        </w:tc>
      </w:tr>
      <w:tr>
        <w:trPr>
          <w:trHeight w:val="1381" w:hRule="atLeast"/>
          <w:jc w:val="center"/>
        </w:trPr>
        <w:tc>
          <w:tcPr>
            <w:tcW w:w="84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SimSun" w:cs="SimSu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SimSun"/>
                <w:color w:val="000000"/>
                <w:kern w:val="0"/>
                <w:sz w:val="28"/>
                <w:szCs w:val="28"/>
              </w:rPr>
              <w:t>用途及备注：</w:t>
            </w:r>
          </w:p>
          <w:p>
            <w:pPr>
              <w:widowControl/>
              <w:jc w:val="left"/>
              <w:rPr>
                <w:rFonts w:ascii="Times New Roman" w:hAnsi="Times New Roman" w:eastAsia="SimSun" w:cs="SimSun"/>
                <w:color w:val="000000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2-06-28T19:24:39Z" w:initials="">
    <w:p w14:paraId="E7DFFDBD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测试表格批注</w:t>
      </w:r>
      <w:r>
        <w:rPr>
          <w:rFonts w:hint="default"/>
          <w:lang w:eastAsia="zh-Hans"/>
        </w:rPr>
        <w:t>1</w:t>
      </w:r>
    </w:p>
  </w:comment>
  <w:comment w:id="1" w:author="mirror night" w:date="2022-06-30T11:49:15Z" w:initials="">
    <w:p w14:paraId="9EB5466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批注放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7DFFDBD" w15:done="0"/>
  <w15:commentEx w15:paraId="9EB546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ngLiU">
    <w:altName w:val="宋体-繁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EFAA185"/>
    <w:rsid w:val="4EA73582"/>
    <w:rsid w:val="6FFDB350"/>
    <w:rsid w:val="7E6BFAD6"/>
    <w:rsid w:val="7EDD38CE"/>
    <w:rsid w:val="BDFCB2A2"/>
    <w:rsid w:val="DDFF34BD"/>
    <w:rsid w:val="E7792FA8"/>
    <w:rsid w:val="EFF78118"/>
    <w:rsid w:val="F717F024"/>
    <w:rsid w:val="FB7750F4"/>
    <w:rsid w:val="FE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2021-12-23T18:58:00Z</dcterms:created>
  <dc:creator>taofanmeng</dc:creator>
  <cp:lastModifiedBy>huangxingzhou</cp:lastModifiedBy>
  <dcterms:modified xsi:type="dcterms:W3CDTF">2022-07-26T15:28:32Z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