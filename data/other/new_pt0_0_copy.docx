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shd w:val="clear" w:color="auto" w:fill="FFFFFF"/>
        <w:spacing w:before="0" w:beforeAutospacing="0" w:after="0" w:afterAutospacing="0" w:line="360" w:lineRule="atLeast"/>
        <w:rPr>
          <w:rFonts w:hint="eastAsia" w:ascii="Arial" w:hAnsi="Arial" w:cs="Arial"/>
          <w:b/>
          <w:bCs/>
          <w:color w:val="333333"/>
        </w:rPr>
      </w:pPr>
      <w:r>
        <w:rPr>
          <w:rFonts w:hint="eastAsia" w:ascii="Arial" w:hAnsi="Arial" w:cs="Arial"/>
          <w:b/>
          <w:bCs/>
          <w:color w:val="333333"/>
        </w:rPr>
        <w:t>第一章：</w:t>
      </w:r>
      <w:commentRangeStart w:id="0"/>
      <w:r>
        <w:rPr>
          <w:rFonts w:hint="eastAsia" w:ascii="Arial" w:hAnsi="Arial" w:cs="Arial"/>
          <w:b/>
          <w:bCs/>
          <w:color w:val="333333"/>
        </w:rPr>
        <w:t>华为的崛起</w:t>
      </w:r>
      <w:commentRangeEnd w:id="0"/>
      <w:r>
        <w:commentReference w:id="0"/>
      </w:r>
      <w:bookmarkStart w:id="0" w:name="_GoBack"/>
      <w:bookmarkEnd w:id="0"/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“在乘用车领域</w:t>
      </w:r>
      <w:ins w:id="0" w:author="mirror night" w:date="2021-12-23T17:28:23Z">
        <w:r>
          <w:rPr>
            <w:rFonts w:hint="eastAsia" w:ascii="Arial" w:hAnsi="Arial" w:cs="Arial"/>
            <w:color w:val="333333"/>
            <w:lang w:val="en-US" w:eastAsia="zh-Hans"/>
          </w:rPr>
          <w:t>增加</w:t>
        </w:r>
      </w:ins>
      <w:ins w:id="1" w:author="mirror night" w:date="2021-12-23T17:28:24Z">
        <w:r>
          <w:rPr>
            <w:rFonts w:hint="default" w:ascii="Arial" w:hAnsi="Arial" w:cs="Arial"/>
            <w:color w:val="333333"/>
            <w:lang w:eastAsia="zh-Hans"/>
          </w:rPr>
          <w:t>1</w:t>
        </w:r>
      </w:ins>
      <w:r>
        <w:rPr>
          <w:rFonts w:ascii="Arial" w:hAnsi="Arial" w:cs="Arial"/>
          <w:color w:val="333333"/>
        </w:rPr>
        <w:t>，预计到</w:t>
      </w:r>
      <w:del w:id="2" w:author="mirror night" w:date="2021-12-23T17:28:39Z">
        <w:r>
          <w:rPr>
            <w:rFonts w:ascii="Arial" w:hAnsi="Arial" w:cs="Arial"/>
            <w:color w:val="333333"/>
          </w:rPr>
          <w:delText>2025</w:delText>
        </w:r>
      </w:del>
      <w:r>
        <w:rPr>
          <w:rFonts w:ascii="Arial" w:hAnsi="Arial" w:cs="Arial"/>
          <w:color w:val="333333"/>
        </w:rPr>
        <w:t>年智能驾驶</w:t>
      </w:r>
      <w:commentRangeStart w:id="1"/>
      <w:r>
        <w:rPr>
          <w:rFonts w:ascii="Arial" w:hAnsi="Arial" w:cs="Arial"/>
          <w:color w:val="333333"/>
        </w:rPr>
        <w:t>汽车</w:t>
      </w:r>
      <w:commentRangeEnd w:id="1"/>
      <w:r>
        <w:commentReference w:id="1"/>
      </w:r>
      <w:r>
        <w:rPr>
          <w:rFonts w:ascii="Arial" w:hAnsi="Arial" w:cs="Arial"/>
          <w:color w:val="333333"/>
        </w:rPr>
        <w:t>销量将超过800万辆，市场巨大。在商用及专用车领域，全国有300多座露天煤矿、50多个沿海港口、40多个智能网联示范区有智能驾驶车辆需求。”</w:t>
      </w:r>
    </w:p>
    <w:p>
      <w:pPr>
        <w:pStyle w:val="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“在乘用车领域</w:t>
      </w:r>
      <w:ins w:id="0" w:author="mirror night" w:date="2021-12-23T17:29:53Z">
        <w:r>
          <w:rPr>
            <w:rFonts w:hint="eastAsia" w:ascii="Arial" w:hAnsi="Arial" w:cs="Arial"/>
            <w:color w:val="333333"/>
            <w:lang w:val="en-US" w:eastAsia="zh-Hans"/>
          </w:rPr>
          <w:t>增加</w:t>
        </w:r>
      </w:ins>
      <w:ins w:id="1" w:author="mirror night" w:date="2021-12-23T17:29:54Z">
        <w:r>
          <w:rPr>
            <w:rFonts w:hint="default" w:ascii="Arial" w:hAnsi="Arial" w:cs="Arial"/>
            <w:color w:val="333333"/>
            <w:lang w:eastAsia="zh-Hans"/>
          </w:rPr>
          <w:t>2</w:t>
        </w:r>
      </w:ins>
      <w:r>
        <w:rPr>
          <w:rFonts w:ascii="Arial" w:hAnsi="Arial" w:cs="Arial"/>
          <w:color w:val="333333"/>
        </w:rPr>
        <w:t>，预计到</w:t>
      </w:r>
      <w:del w:id="2" w:author="mirror night" w:date="2021-12-23T17:30:07Z">
        <w:r>
          <w:rPr>
            <w:rFonts w:ascii="Arial" w:hAnsi="Arial" w:cs="Arial"/>
            <w:color w:val="333333"/>
          </w:rPr>
          <w:delText>2025</w:delText>
        </w:r>
      </w:del>
      <w:r>
        <w:rPr>
          <w:rFonts w:ascii="Arial" w:hAnsi="Arial" w:cs="Arial"/>
          <w:color w:val="333333"/>
        </w:rPr>
        <w:t>年智能驾驶</w:t>
      </w:r>
      <w:commentRangeStart w:id="0"/>
      <w:r>
        <w:rPr>
          <w:rFonts w:ascii="Arial" w:hAnsi="Arial" w:cs="Arial"/>
          <w:color w:val="333333"/>
        </w:rPr>
        <w:t>汽车</w:t>
      </w:r>
      <w:commentRangeEnd w:id="0"/>
      <w:r>
        <w:commentReference w:id="0"/>
      </w:r>
      <w:r>
        <w:rPr>
          <w:rFonts w:ascii="Arial" w:hAnsi="Arial" w:cs="Arial"/>
          <w:color w:val="333333"/>
        </w:rPr>
        <w:t>销量将超过800万辆，市场巨大。在商用及专用车领域，全国有300多座露天煤矿、50多个沿海港口、40多个智能网联示范区有智能驾驶车辆需求。”</w:t>
      </w:r>
      <w:bookmarkStart w:id="0" w:name="_GoBack"/>
      <w:bookmarkEnd w:id="0"/>
    </w:p>
    <w:p w14:paraId="6BA81D77" w14:textId="57AFDFB8" w:rsidR="007860B8" w:rsidRDefault="007860B8" w:rsidP="00BB619D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12</w:t>
      </w:r>
      <w:r>
        <w:rPr>
          <w:rFonts w:ascii="Arial" w:hAnsi="Arial" w:cs="Arial"/>
          <w:color w:val="333333"/>
        </w:rPr>
        <w:t>月</w:t>
      </w:r>
      <w:r>
        <w:rPr>
          <w:rFonts w:ascii="Arial" w:hAnsi="Arial" w:cs="Arial"/>
          <w:color w:val="333333"/>
        </w:rPr>
        <w:t>21</w:t>
      </w:r>
      <w:r>
        <w:rPr>
          <w:rFonts w:ascii="Arial" w:hAnsi="Arial" w:cs="Arial"/>
          <w:color w:val="333333"/>
        </w:rPr>
        <w:t>日，</w:t>
      </w:r>
      <w:r>
        <w:rPr>
          <w:rFonts w:ascii="Arial" w:hAnsi="Arial" w:cs="Arial"/>
          <w:color w:val="333333"/>
        </w:rPr>
        <w:t>2021</w:t>
      </w:r>
      <w:r>
        <w:rPr>
          <w:rFonts w:ascii="Arial" w:hAnsi="Arial" w:cs="Arial"/>
          <w:color w:val="333333"/>
        </w:rPr>
        <w:t>华为智能汽车解决方案生态论坛在线上举行，华为智能汽车解决方案</w:t>
      </w:r>
      <w:r>
        <w:rPr>
          <w:rFonts w:ascii="Arial" w:hAnsi="Arial" w:cs="Arial"/>
          <w:color w:val="333333"/>
        </w:rPr>
        <w:t>BU MDC</w:t>
      </w:r>
      <w:r>
        <w:rPr>
          <w:rFonts w:ascii="Arial" w:hAnsi="Arial" w:cs="Arial"/>
          <w:color w:val="333333"/>
        </w:rPr>
        <w:t>领域总经理李振亚发布了华为对未来智能驾驶汽车市场的最新研判</w:t>
      </w:r>
      <w:r w:rsidR="00BB619D">
        <w:rPr>
          <w:rFonts w:ascii="Arial" w:hAnsi="Arial" w:cs="Arial" w:hint="eastAsia"/>
          <w:color w:val="333333"/>
        </w:rPr>
        <w:t>。</w:t>
      </w:r>
    </w:p>
    <w:p w14:paraId="11267A53" w14:textId="0C2F8BE3" w:rsidR="00BB619D" w:rsidRDefault="00BB619D" w:rsidP="00BB61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17162CC1" w14:textId="4962B852" w:rsidR="00BB619D" w:rsidRPr="00BB619D" w:rsidRDefault="00BB619D" w:rsidP="00BB61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b/>
          <w:bCs/>
          <w:color w:val="333333"/>
        </w:rPr>
      </w:pPr>
      <w:r w:rsidRPr="00BB619D">
        <w:rPr>
          <w:rFonts w:ascii="Arial" w:hAnsi="Arial" w:cs="Arial" w:hint="eastAsia"/>
          <w:b/>
          <w:bCs/>
          <w:color w:val="333333"/>
        </w:rPr>
        <w:t>第二章：华为的新胜</w:t>
      </w:r>
    </w:p>
    <w:p w14:paraId="2B7F51C6" w14:textId="77777777" w:rsidR="007860B8" w:rsidRDefault="007860B8" w:rsidP="00BB619D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</w:t>
      </w:r>
      <w:r>
        <w:rPr>
          <w:rFonts w:ascii="Arial" w:hAnsi="Arial" w:cs="Arial"/>
          <w:color w:val="333333"/>
        </w:rPr>
        <w:t>“2021</w:t>
      </w:r>
      <w:r>
        <w:rPr>
          <w:rFonts w:ascii="Arial" w:hAnsi="Arial" w:cs="Arial"/>
          <w:color w:val="333333"/>
        </w:rPr>
        <w:t>年度华为智能汽车解决方案优秀合作伙伴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名单，共计</w:t>
      </w:r>
      <w:r>
        <w:rPr>
          <w:rFonts w:ascii="Arial" w:hAnsi="Arial" w:cs="Arial"/>
          <w:color w:val="333333"/>
        </w:rPr>
        <w:t>57</w:t>
      </w:r>
      <w:r>
        <w:rPr>
          <w:rFonts w:ascii="Arial" w:hAnsi="Arial" w:cs="Arial"/>
          <w:color w:val="333333"/>
        </w:rPr>
        <w:t>家合作伙伴获奖。</w:t>
      </w:r>
    </w:p>
    <w:p w14:paraId="4E70D000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>股市场上，获奖的华为合作伙伴主要有，上声电子</w:t>
      </w:r>
      <w:r>
        <w:rPr>
          <w:rFonts w:ascii="Arial" w:hAnsi="Arial" w:cs="Arial"/>
          <w:color w:val="333333"/>
        </w:rPr>
        <w:t>“20CM”</w:t>
      </w:r>
      <w:r>
        <w:rPr>
          <w:rFonts w:ascii="Arial" w:hAnsi="Arial" w:cs="Arial"/>
          <w:color w:val="333333"/>
        </w:rPr>
        <w:t>涨停，德赛西威</w:t>
      </w:r>
      <w:r>
        <w:rPr>
          <w:rFonts w:ascii="Arial" w:hAnsi="Arial" w:cs="Arial"/>
          <w:color w:val="333333"/>
        </w:rPr>
        <w:t>“10CM”</w:t>
      </w:r>
      <w:r>
        <w:rPr>
          <w:rFonts w:ascii="Arial" w:hAnsi="Arial" w:cs="Arial"/>
          <w:color w:val="333333"/>
        </w:rPr>
        <w:t>涨停，东箭科技上涨</w:t>
      </w:r>
      <w:r>
        <w:rPr>
          <w:rFonts w:ascii="Arial" w:hAnsi="Arial" w:cs="Arial"/>
          <w:color w:val="333333"/>
        </w:rPr>
        <w:t>8.8%</w:t>
      </w:r>
      <w:r>
        <w:rPr>
          <w:rFonts w:ascii="Arial" w:hAnsi="Arial" w:cs="Arial"/>
          <w:color w:val="333333"/>
        </w:rPr>
        <w:t>，光峰科技上涨</w:t>
      </w:r>
      <w:r>
        <w:rPr>
          <w:rFonts w:ascii="Arial" w:hAnsi="Arial" w:cs="Arial"/>
          <w:color w:val="333333"/>
        </w:rPr>
        <w:t>6.57%</w:t>
      </w:r>
      <w:r>
        <w:rPr>
          <w:rFonts w:ascii="Arial" w:hAnsi="Arial" w:cs="Arial"/>
          <w:color w:val="333333"/>
        </w:rPr>
        <w:t>，中科创达、浙江世宝涨</w:t>
      </w:r>
      <w:r>
        <w:rPr>
          <w:rFonts w:ascii="Arial" w:hAnsi="Arial" w:cs="Arial"/>
          <w:color w:val="333333"/>
        </w:rPr>
        <w:t>4%</w:t>
      </w:r>
      <w:r>
        <w:rPr>
          <w:rFonts w:ascii="Arial" w:hAnsi="Arial" w:cs="Arial"/>
          <w:color w:val="333333"/>
        </w:rPr>
        <w:t>。</w:t>
      </w:r>
    </w:p>
    <w:p w14:paraId="6712420D" w14:textId="6846FF00" w:rsidR="007860B8" w:rsidRDefault="007860B8" w:rsidP="00992BC5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 w14:paraId="06B19C03" w14:textId="66BADFFA" w:rsidR="00992BC5" w:rsidRDefault="00992BC5" w:rsidP="00992BC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2A2F5F33" w14:textId="500F053E" w:rsidR="00992BC5" w:rsidRPr="00992BC5" w:rsidRDefault="00992BC5" w:rsidP="00992BC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b/>
          <w:bCs/>
          <w:color w:val="333333"/>
        </w:rPr>
      </w:pPr>
      <w:r w:rsidRPr="00992BC5">
        <w:rPr>
          <w:rFonts w:ascii="Arial" w:hAnsi="Arial" w:cs="Arial" w:hint="eastAsia"/>
          <w:b/>
          <w:bCs/>
          <w:color w:val="333333"/>
        </w:rPr>
        <w:t>第三章：华为强势</w:t>
      </w:r>
    </w:p>
    <w:p w14:paraId="427CEB0D" w14:textId="77777777" w:rsidR="007860B8" w:rsidRDefault="007860B8" w:rsidP="00992BC5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二者合作的什么呢？查了一下双方签署的合作协议：全场景智慧出行生态解决方案合作协议，围绕</w:t>
      </w:r>
      <w:proofErr w:type="spellStart"/>
      <w:r>
        <w:rPr>
          <w:rFonts w:ascii="Arial" w:hAnsi="Arial" w:cs="Arial"/>
          <w:color w:val="333333"/>
        </w:rPr>
        <w:t>HiCar</w:t>
      </w:r>
      <w:proofErr w:type="spellEnd"/>
      <w:r>
        <w:rPr>
          <w:rFonts w:ascii="Arial" w:hAnsi="Arial" w:cs="Arial"/>
          <w:color w:val="333333"/>
        </w:rPr>
        <w:t>解决方案平台级合作、测试能力共建、车载生态联合创新等方面建立深度合作项目。</w:t>
      </w:r>
    </w:p>
    <w:p w14:paraId="4D523501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</w:t>
      </w:r>
      <w:proofErr w:type="spellStart"/>
      <w:r>
        <w:rPr>
          <w:rFonts w:ascii="Arial" w:hAnsi="Arial" w:cs="Arial"/>
          <w:color w:val="333333"/>
        </w:rPr>
        <w:t>HiCar</w:t>
      </w:r>
      <w:proofErr w:type="spellEnd"/>
      <w:r>
        <w:rPr>
          <w:rFonts w:ascii="Arial" w:hAnsi="Arial" w:cs="Arial"/>
          <w:color w:val="333333"/>
        </w:rPr>
        <w:t>等，主要是软件和生态合作。</w:t>
      </w:r>
    </w:p>
    <w:p w14:paraId="65C834B0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 w14:paraId="4C9A2F29" w14:textId="2391171D" w:rsidR="007860B8" w:rsidRPr="00382CE7" w:rsidRDefault="00382CE7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 w:rsidRPr="00382CE7">
        <w:rPr>
          <w:rFonts w:ascii="Arial" w:hAnsi="Arial" w:cs="Arial" w:hint="eastAsia"/>
          <w:b/>
          <w:bCs/>
          <w:color w:val="333333"/>
        </w:rPr>
        <w:t>第四章：</w:t>
      </w:r>
      <w:r w:rsidR="007860B8" w:rsidRPr="00382CE7">
        <w:rPr>
          <w:rFonts w:ascii="Arial" w:hAnsi="Arial" w:cs="Arial"/>
          <w:b/>
          <w:bCs/>
          <w:color w:val="333333"/>
        </w:rPr>
        <w:t>东箭科技</w:t>
      </w:r>
    </w:p>
    <w:p w14:paraId="52100EF6" w14:textId="77777777" w:rsidR="007860B8" w:rsidRDefault="007860B8" w:rsidP="00382CE7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 w14:paraId="4D1ACFC1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 w14:paraId="2DF02D30" w14:textId="77777777" w:rsidR="007860B8" w:rsidRPr="007860B8" w:rsidRDefault="007860B8"/>
    <w:sectPr w:rsidR="007860B8" w:rsidRPr="0078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EAC"/>
  <w15:chartTrackingRefBased/>
  <w15:docId w15:val="{FD428770-49C5-AE41-B1DC-082AD00E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81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9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76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6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0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9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68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0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taofanmeng</dc:creator>
  <cp:keywords/>
  <dc:description/>
  <cp:lastModifiedBy>taofanmeng</cp:lastModifiedBy>
  <cp:revision>12</cp:revision>
  <dcterms:created xsi:type="dcterms:W3CDTF">2021-12-22T02:58:00Z</dcterms:created>
  <dcterms:modified xsi:type="dcterms:W3CDTF">2021-12-22T03:01:00Z</dcterms:modified>
</cp:coreProperties>
</file>