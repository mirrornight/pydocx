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</w:t>
      </w:r>
      <w:ins w:id="0" w:author="mirror night" w:date="2021-12-23T17:29:53Z">
        <w:r>
          <w:rPr>
            <w:rFonts w:hint="eastAsia" w:ascii="Arial" w:hAnsi="Arial" w:cs="Arial"/>
            <w:color w:val="333333"/>
            <w:lang w:val="en-US" w:eastAsia="zh-Hans"/>
          </w:rPr>
          <w:t>增加</w:t>
        </w:r>
      </w:ins>
      <w:ins w:id="1" w:author="mirror night" w:date="2021-12-23T17:29:54Z">
        <w:r>
          <w:rPr>
            <w:rFonts w:hint="default" w:ascii="Arial" w:hAnsi="Arial" w:cs="Arial"/>
            <w:color w:val="333333"/>
            <w:lang w:eastAsia="zh-Hans"/>
          </w:rPr>
          <w:t>2</w:t>
        </w:r>
      </w:ins>
      <w:r>
        <w:rPr>
          <w:rFonts w:ascii="Arial" w:hAnsi="Arial" w:cs="Arial"/>
          <w:color w:val="333333"/>
        </w:rPr>
        <w:t>，预计到</w:t>
      </w:r>
      <w:del w:id="2" w:author="mirror night" w:date="2021-12-23T17:30:07Z">
        <w:r>
          <w:rPr>
            <w:rFonts w:ascii="Arial" w:hAnsi="Arial" w:cs="Arial"/>
            <w:color w:val="333333"/>
          </w:rPr>
          <w:delText>2025</w:delText>
        </w:r>
      </w:del>
      <w:r>
        <w:rPr>
          <w:rFonts w:ascii="Arial" w:hAnsi="Arial" w:cs="Arial"/>
          <w:color w:val="333333"/>
        </w:rPr>
        <w:t>年智能驾驶</w:t>
      </w:r>
      <w:commentRangeStart w:id="0"/>
      <w:r>
        <w:rPr>
          <w:rFonts w:ascii="Arial" w:hAnsi="Arial" w:cs="Arial"/>
          <w:color w:val="333333"/>
        </w:rPr>
        <w:t>汽车</w:t>
      </w:r>
      <w:commentRangeEnd w:id="0"/>
      <w:r>
        <w:commentReference w:id="0"/>
      </w:r>
      <w:r>
        <w:rPr>
          <w:rFonts w:ascii="Arial" w:hAnsi="Arial" w:cs="Arial"/>
          <w:color w:val="333333"/>
        </w:rPr>
        <w:t>销量将超过800万辆，市场巨大。在商用及专用车领域，全国有300多座露天煤矿、50多个沿海港口、40多个智能网联示范区有智能驾驶车辆需求。”</w:t>
      </w:r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第二章：华为的新胜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在这个线上会议中，华为发布了“2021年度华为智能汽车解决方案优秀合作伙伴”名单，共计57家合作伙伴获奖。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A股市场上，获奖的华为合作伙伴主要有，上声电子“20CM”涨停，德赛西威“10CM”涨停，东箭科技上涨8.8%，光峰科技上涨6.57%，中科创达、浙江世宝涨4%。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第三章：华为强势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二者合作的什么呢？查了一下双方签署的合作协议：全场景智慧出行生态解决方案合作协议，围绕HiCar解决方案平台级合作、测试能力共建、车载生态联合创新等方面建立深度合作项目。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也就是说，在德赛西威的车机上，落地HiCar等，主要是软件和生态合作。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第四章：</w:t>
      </w:r>
      <w:r>
        <w:rPr>
          <w:rFonts w:ascii="Arial" w:hAnsi="Arial" w:cs="Arial"/>
          <w:b/>
          <w:bCs/>
          <w:color w:val="333333"/>
        </w:rPr>
        <w:t>东箭科技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1-12-23T17:30:18Z" w:initials="">
    <w:p w14:paraId="3DFE23D3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品牌</w:t>
      </w:r>
      <w:r>
        <w:rPr>
          <w:rFonts w:hint="default"/>
          <w:lang w:eastAsia="zh-Hans"/>
        </w:rP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FE23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737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TotalTime>0</TotalTime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2021-12-22T10:58:00Z</dcterms:created>
  <dc:creator>taofanmeng</dc:creator>
  <cp:lastModifiedBy>huangxingzhou</cp:lastModifiedBy>
  <dcterms:modified xsi:type="dcterms:W3CDTF">2021-12-23T17:30:26Z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